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CS414 Team Project - F17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Team: And Yet It Compiles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Members: Laura South, Isacc Mauro, Duck Keun Yang, Brian Larson, Yan Wang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Requirements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rtl w:val="0"/>
        </w:rPr>
        <w:t xml:space="preserve">Any person can register to the system. The registration requires an email (which 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unique), a password, and a nickname (which is also unique).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A registered user can create a new game. The registered user becomes a player of the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created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A registered user can invite another registered user (or set of registered users) to join 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created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A registered user can accept or reject an invitation to join a game. If the user accepts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invitation, she becomes a player of the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A registered user can be part of different games at the same time.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A registered user only has access to the games she is a player of.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 A player can quit a game at any time.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8. A registered user can unregister from the system.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9. The system must record the history of games played by a user. The record of a game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includes the opponent, start date and time, end date and time, and the end result of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game (i.e., win, loss, tie, draw, abandoned, etc.)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10.A registered user has a profile, which consists of her nickname and history of played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games. User profiles are only visible to other registered users.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11.A game cannot start until the minimum number of players required for the game have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joined.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12.Once a game starts, new players cannot join.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13.The systems must determine which player starts the game according to the rules of the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X game. If there are no specific rules, the user who has created the game is the 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making the first move.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14.The system determines whose turn it is according to the game rules.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15.A player can only make moves in her active games.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16.A player can only make moves if it is her turn to play.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17.Players can only make allowed moves. Allowed moves are given by the game rules.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18.The system saves the state of active games. Players can play asynchronously but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following the turn rules.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19.The system must determine when a game is over. The system must also determine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who is the winner and the loser of each game, when there is a tie, or when there is 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draw according the game rules.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commentRangeStart w:id="0"/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Use Case Diagram</w:t>
      </w:r>
      <w:r w:rsidDel="00000000" w:rsidR="00000000" w:rsidRPr="00000000">
        <w:rPr/>
        <w:drawing>
          <wp:inline distB="114300" distT="114300" distL="114300" distR="114300">
            <wp:extent cx="4932522" cy="7653338"/>
            <wp:effectExtent b="0" l="0" r="0" t="0"/>
            <wp:docPr descr="Updated use-case-diagram.png" id="1" name="image2.png"/>
            <a:graphic>
              <a:graphicData uri="http://schemas.openxmlformats.org/drawingml/2006/picture">
                <pic:pic>
                  <pic:nvPicPr>
                    <pic:cNvPr descr="Updated use-case-diagram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2522" cy="7653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 Case Descriptions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125"/>
        <w:tblGridChange w:id="0">
          <w:tblGrid>
            <w:gridCol w:w="2235"/>
            <w:gridCol w:w="71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Overview: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Enters user information into the system and allows them to access other features in the system..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Scope: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Online Jungle Game Software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Level: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Actor: User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Stakeholders and Interests: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User: Wants to register his account, and play the jungle game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Administrator: Wants to store the new user’s information in the  Database System without an error. Wants to ensure that there is no duplicate users in the database.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Guarantee: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User’s information has been saved into the Database System.</w:t>
            </w:r>
          </w:p>
          <w:p w:rsidR="00000000" w:rsidDel="00000000" w:rsidP="00000000" w:rsidRDefault="00000000" w:rsidRPr="00000000">
            <w:pPr>
              <w:numPr>
                <w:ilvl w:val="0"/>
                <w:numId w:val="34"/>
              </w:numPr>
              <w:spacing w:before="60" w:lineRule="auto"/>
              <w:ind w:left="720" w:hanging="360"/>
              <w:rPr/>
            </w:pPr>
            <w:r w:rsidDel="00000000" w:rsidR="00000000" w:rsidRPr="00000000">
              <w:rPr>
                <w:color w:val="24292e"/>
                <w:rtl w:val="0"/>
              </w:rPr>
              <w:t xml:space="preserve">User is registered in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commentRangeStart w:id="1"/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Main Success Scenario: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presents forms that are needed for registering a new user into the database.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fills the forms, and submits it.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saves User’s information to the database.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commentRangeStart w:id="2"/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  <w:t xml:space="preserve">User’s information include Email and password.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commentRangeStart w:id="3"/>
            <w:r w:rsidDel="00000000" w:rsidR="00000000" w:rsidRPr="00000000">
              <w:rPr>
                <w:rtl w:val="0"/>
              </w:rPr>
              <w:t xml:space="preserve">System 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  <w:t xml:space="preserve">validates the user input and stores 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contextualSpacing w:val="1"/>
              <w:rPr>
                <w:ins w:author="Yan Wang" w:id="0" w:date="2017-10-02T12:02:21Z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redirected to the login screen.</w:t>
            </w:r>
            <w:ins w:author="Yan Wang" w:id="0" w:date="2017-10-02T12:02:21Z">
              <w:r w:rsidDel="00000000" w:rsidR="00000000" w:rsidRPr="00000000">
                <w:rPr>
                  <w:rtl w:val="0"/>
                </w:rPr>
              </w:r>
            </w:ins>
          </w:p>
          <w:p w:rsidR="00000000" w:rsidDel="00000000" w:rsidP="00000000" w:rsidRDefault="00000000" w:rsidRPr="00000000">
            <w:pPr>
              <w:widowControl w:val="0"/>
              <w:spacing w:line="24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PrChange w:author="Yan Wang" w:id="1" w:date="2017-10-02T12:02:22Z">
                  <w:rPr>
                    <w:u w:val="none"/>
                  </w:rPr>
                </w:rPrChange>
              </w:rPr>
              <w:pPrChange w:author="Yan Wang" w:id="0" w:date="2017-10-02T12:02:22Z">
                <w:pPr>
                  <w:widowControl w:val="0"/>
                  <w:numPr>
                    <w:ilvl w:val="0"/>
                    <w:numId w:val="36"/>
                  </w:numPr>
                  <w:spacing w:line="240" w:lineRule="auto"/>
                  <w:ind w:left="720" w:hanging="360"/>
                  <w:contextualSpacing w:val="1"/>
                </w:pPr>
              </w:pPrChange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commentRangeStart w:id="4"/>
            <w:r w:rsidDel="00000000" w:rsidR="00000000" w:rsidRPr="00000000">
              <w:rPr>
                <w:rtl w:val="0"/>
              </w:rPr>
              <w:t xml:space="preserve">Extensions: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1a. If the email or the nickname are not unique in the database, or the password is invalid: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notifies user and do not save User’s information to the database.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commentRangeStart w:id="5"/>
            <w:r w:rsidDel="00000000" w:rsidR="00000000" w:rsidRPr="00000000">
              <w:rPr>
                <w:rtl w:val="0"/>
              </w:rPr>
              <w:t xml:space="preserve">Special Requirements:</w:t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Technology and Data Variations List: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1a. User information entered by keyboard.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commentRangeStart w:id="6"/>
            <w:r w:rsidDel="00000000" w:rsidR="00000000" w:rsidRPr="00000000">
              <w:rPr>
                <w:rtl w:val="0"/>
              </w:rPr>
              <w:t xml:space="preserve">b. The password must be at least 8 characters.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1c. The password must include at least one special character.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1d. The username must co</w:t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  <w:t xml:space="preserve">ntain letters and numbers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Frequency of Occurrence: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Could happen once when User executes the Online Jungle Game Software.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Miscellaneous: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Unregister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Overview: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Removes an existing user from the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Scope: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Online Jungle Game Software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Level: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Actor: User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Stakeholders and Interests: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User: Wants to remove his account.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Administrator: Wants to ensure that the removed users personal information does not exist in the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registered in the system.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logged on to the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Guarantee: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User’s personal information is removed from the database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can no longer log in with that account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Success Scenario: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the unregister operation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prompted  if they are sure they want to unregister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‘Yes’ button.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database removes the user's email and password from the database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logged out from the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1a. If User clicks ‘No’ button: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User’s information remains in the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User’s personal information should be removed (email, password), but their nickname will remain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Technology and Data Variations List: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1a. User’s decision is made by clicking ‘Yes’ or ‘No’ button with mouse.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Frequency of Occurrence: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Could happen multiple times after User is registered and exists in the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Miscellaneous: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Scope: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Online Jungle Game Software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Level: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Actor: User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Stakeholders and Interests: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User: Wants to log on to the system  to use system functionality, such as playing a game.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Administrator: Wants to make sure the user is authenticated properly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registered in the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Guarantee: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logged on to the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Success Scenario: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represents forms for the username and the password.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the username and the password, and submits.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attempts to authenticate the user based on the information provided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logged on to the system, and can access the other features in the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3a. If the username does not exist: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notifies User that the username submitted does not exist.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the step 1 in Main Success Scenario.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3b. If the username and the password does not match: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notifies User to make sure the password is correct.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 to the step 1 in Main Success Scenario.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a user inputs their password incorrectly 5 times in a row, they are blocked from attempting again for 24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Technology and Data Variations List: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2a. The username and the password entered by keyboard.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Frequency of Occurrence: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Could be nearly continuous.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Miscellaneous: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commentRangeStart w:id="7"/>
            <w:commentRangeStart w:id="8"/>
            <w:r w:rsidDel="00000000" w:rsidR="00000000" w:rsidRPr="00000000">
              <w:rPr>
                <w:rtl w:val="0"/>
              </w:rPr>
              <w:t xml:space="preserve">Open Issues:</w:t>
            </w:r>
            <w:commentRangeEnd w:id="7"/>
            <w:r w:rsidDel="00000000" w:rsidR="00000000" w:rsidRPr="00000000">
              <w:commentReference w:id="7"/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commentRangeStart w:id="9"/>
            <w:r w:rsidDel="00000000" w:rsidR="00000000" w:rsidRPr="00000000">
              <w:rPr>
                <w:rtl w:val="0"/>
              </w:rPr>
              <w:t xml:space="preserve">Find User</w:t>
            </w:r>
            <w:commentRangeEnd w:id="9"/>
            <w:r w:rsidDel="00000000" w:rsidR="00000000" w:rsidRPr="00000000">
              <w:commentReference w:id="9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Scope: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Online Jungle Game Software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Level: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Actor: User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Stakeholders and Interests: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User: Wants to find another user to see their profile or invite them to a game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Administrator: Wants to ensure that the user being searched for is a valid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logged on to the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Guarantee: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notified by the system that the submitted username is valid and registered in the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Success Scenario: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represents a form asking the username to the User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enters the username and submits it.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finds the other user’s information, and notifies User that the username is valid or not.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all. At any time, if User closes Find User  pop-up window: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is returned to the main screen.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3a. If the username is valid: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 send an invitation, or view user profile.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3b. If the username is not valid: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can submit a different username or cancel Find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commentRangeStart w:id="10"/>
            <w:r w:rsidDel="00000000" w:rsidR="00000000" w:rsidRPr="00000000">
              <w:rPr>
                <w:rtl w:val="0"/>
              </w:rPr>
              <w:t xml:space="preserve">Answering User’s request should be done in 2 seconds.</w:t>
            </w:r>
            <w:commentRangeEnd w:id="10"/>
            <w:r w:rsidDel="00000000" w:rsidR="00000000" w:rsidRPr="00000000">
              <w:commentReference w:id="10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Technology and Data Variations List: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2a. The username is entered by keyboard.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Frequency of Occurrence: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Could be nearly continuous.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Miscellaneous: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 User Profile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Overview: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 a user wants to view a user profile, either their own or another user's.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Scope: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Online Jungle Game Software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Level: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Actor: User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Stakeholders and Interests: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User: Wants to view the user profile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administrator: Wants to display the correct user profile with all relevant information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logged on to the system.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profile that is being checked needs to be for a valid, registered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Guarantee: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the selected profile to the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Success Scenario: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commentRangeStart w:id="11"/>
            <w:r w:rsidDel="00000000" w:rsidR="00000000" w:rsidRPr="00000000">
              <w:rPr>
                <w:rtl w:val="0"/>
              </w:rPr>
              <w:t xml:space="preserve">include(Find User)</w:t>
            </w:r>
            <w:commentRangeEnd w:id="11"/>
            <w:r w:rsidDel="00000000" w:rsidR="00000000" w:rsidRPr="00000000">
              <w:commentReference w:id="1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clicks ‘View User Profile’ button.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displays the specified user profile stored in the database The user’s profile is consists of nickname, and a history of played games. The record of a game includes the opponent, start date and time, end date and time, and the result of the game (iwin, loss, tie, draw, abandoned).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all. At any time, if User closes user profile pop-up window: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returned to the main screen.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commentRangeStart w:id="12"/>
            <w:r w:rsidDel="00000000" w:rsidR="00000000" w:rsidRPr="00000000">
              <w:rPr>
                <w:rtl w:val="0"/>
              </w:rPr>
              <w:t xml:space="preserve">Answering User’s request should be done in 2 seconds</w:t>
            </w:r>
            <w:commentRangeEnd w:id="12"/>
            <w:r w:rsidDel="00000000" w:rsidR="00000000" w:rsidRPr="00000000">
              <w:commentReference w:id="12"/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Technology and Data Variations List: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Frequency of Occurrence: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Could be nearly continuous.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Miscellaneous: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commentRangeStart w:id="13"/>
            <w:commentRangeStart w:id="14"/>
            <w:r w:rsidDel="00000000" w:rsidR="00000000" w:rsidRPr="00000000">
              <w:rPr>
                <w:rtl w:val="0"/>
              </w:rPr>
              <w:t xml:space="preserve">How many game records will be shown in the user profile?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long should the system hold the game record after the game has finished?</w:t>
            </w:r>
            <w:commentRangeEnd w:id="13"/>
            <w:r w:rsidDel="00000000" w:rsidR="00000000" w:rsidRPr="00000000">
              <w:commentReference w:id="13"/>
            </w:r>
            <w:commentRangeEnd w:id="14"/>
            <w:r w:rsidDel="00000000" w:rsidR="00000000" w:rsidRPr="00000000">
              <w:commentReference w:id="14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Send Invitation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Overview: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Sends invitation to another user.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Scope: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Online Jungle Game Software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Level: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Actor: User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Secondary Actor: 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Stakeholders and Interests: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User: Wants to send an invitation to another user so they can play a game together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administrator: Wants to make sure the invitation is to a valid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logged on to the system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invitation recipient is a valid, registered user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Guarantee: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 invitation is successfully sent to the recipient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Success Scenario: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/>
            </w:pPr>
            <w:commentRangeStart w:id="15"/>
            <w:r w:rsidDel="00000000" w:rsidR="00000000" w:rsidRPr="00000000">
              <w:rPr>
                <w:rtl w:val="0"/>
              </w:rPr>
              <w:t xml:space="preserve">include(Find User)</w:t>
            </w:r>
            <w:commentRangeEnd w:id="15"/>
            <w:r w:rsidDel="00000000" w:rsidR="00000000" w:rsidRPr="00000000">
              <w:commentReference w:id="15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clicks ‘Send Invitation’ button.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checks the other user’s current status.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sends an invitation to the other user.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all. At any time, if User closes Send Invitation pop-up window: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returned to the main screen.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2a. The other user is not online: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notifies User that the other user is offline.  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Technology and Data Variations List: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Frequency of Occurrence: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Could be nearly continuous.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Miscellaneous: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Respond to Invitation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Overview: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Receives invitation for user to accept or decline.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Scope: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Online Jungle Game Software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Level: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Actor: User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Secondary Actor: 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Stakeholders and Interests: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User: Wants to respond to the invitation, and have a game created if they accept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administrator: Wants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logged on to the system.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has received an invitation from another user.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Guarantee: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game is created, and the two users are put into the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Success Scenario: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notifies that User has received invitation, and asks to select either ‘Accept’ or ‘Decline’.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chooses whether to accept or decline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2a. User declines the invitation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notifies the sender that User has declined the invitation.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returned to the main screen.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2b. User accepts the invitation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creates a game session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adds the sender and recipient to the game session, and notifies the users that they have been added to the game.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Include (Play game)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Technology and Data Variations List: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Frequency of Occurrence: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One for every invitation 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Miscellaneous: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Play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Overview: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gameplay loop, contains sequences related to playing an active game.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Scope: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Online Jungle Game Software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Level: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Primary: User(player)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Secondary: Database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Stakeholders and Interests: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User: Wants to interact with the system to play jungle game.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Opponent: Same as User.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Administrator: Wants to ensure that the game state is valid throughout the game, according to the game rules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is registered in the system.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logged on to the system.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has accepted an invitation, or a user's invitation has been accepted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initial game state has been setup by the system.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Guarantee: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game has ended.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won/lost/left.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logs game record to the database.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Success Scenario: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displays the game board to both players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system chooses the user who sent the invitation as the player with the first move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User/Opponent includes(Make move)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Repeat step 3 until the win condition is met by one of the players.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When the win condition is met, the game is ended. User/Opponent receive a notification of the game result (win/loss)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stores the game record to the database.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6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returned to the main screen.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commentRangeStart w:id="16"/>
            <w:r w:rsidDel="00000000" w:rsidR="00000000" w:rsidRPr="00000000">
              <w:rPr>
                <w:rtl w:val="0"/>
              </w:rPr>
              <w:t xml:space="preserve">all. At any time, if User decides to quit game:</w:t>
            </w:r>
            <w:commentRangeEnd w:id="16"/>
            <w:r w:rsidDel="00000000" w:rsidR="00000000" w:rsidRPr="00000000">
              <w:commentReference w:id="16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game is ended.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stores the game record as an abandon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commentRangeStart w:id="17"/>
            <w:r w:rsidDel="00000000" w:rsidR="00000000" w:rsidRPr="00000000">
              <w:rPr>
                <w:rtl w:val="0"/>
              </w:rPr>
              <w:t xml:space="preserve">User will be replaced by AI, and Opponent continues the game.</w:t>
            </w:r>
            <w:commentRangeEnd w:id="17"/>
            <w:r w:rsidDel="00000000" w:rsidR="00000000" w:rsidRPr="00000000">
              <w:commentReference w:id="17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commentRangeStart w:id="18"/>
            <w:r w:rsidDel="00000000" w:rsidR="00000000" w:rsidRPr="00000000">
              <w:rPr>
                <w:rtl w:val="0"/>
              </w:rPr>
              <w:t xml:space="preserve">all. At any time, if User selects different game tab:</w:t>
            </w:r>
            <w:commentRangeEnd w:id="18"/>
            <w:r w:rsidDel="00000000" w:rsidR="00000000" w:rsidRPr="00000000">
              <w:commentReference w:id="18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game is suspended, and Opponent waits for User to make move.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is redirected to the another game session with different Opponent.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all. At any time, if User’s system fails: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game is ended, and Opponent is returned to the main screen.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updates User’s game history with an abandon.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updates Opponent’s game history with a win.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all. At any time, if System fails: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game is ended, and User/Opponent are notified that System failed.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does not update the record of the game.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User/Opponent are returned to the main screen.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3a. If it’s User’s turn: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notifies the user that it is their turn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commentRangeStart w:id="19"/>
            <w:r w:rsidDel="00000000" w:rsidR="00000000" w:rsidRPr="00000000">
              <w:rPr>
                <w:rtl w:val="0"/>
              </w:rPr>
              <w:t xml:space="preserve">include(Make Move</w:t>
            </w:r>
            <w:commentRangeEnd w:id="19"/>
            <w:r w:rsidDel="00000000" w:rsidR="00000000" w:rsidRPr="00000000">
              <w:commentReference w:id="19"/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3b. If it’s Opponent’s turn: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waits for Opponent to include(Make </w:t>
            </w:r>
            <w:commentRangeStart w:id="20"/>
            <w:r w:rsidDel="00000000" w:rsidR="00000000" w:rsidRPr="00000000">
              <w:rPr>
                <w:rtl w:val="0"/>
              </w:rPr>
              <w:t xml:space="preserve">Move</w:t>
            </w:r>
            <w:commentRangeEnd w:id="20"/>
            <w:r w:rsidDel="00000000" w:rsidR="00000000" w:rsidRPr="00000000">
              <w:commentReference w:id="20"/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Technology and Data Variations List: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Frequency of Occurrence: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Could be nearly continuous.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Miscellaneous: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Open Issues: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long System should keep the state of suspended game?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Make Move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Overview: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During an active game, a player makes a valid move in the game, according to the game rules.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Scope: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Online Jungle Game Software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Level: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Actor: User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Secondary Actor: 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Stakeholders and Interests: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User: Wants to make a move in the jungle game.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Opponent: Same as User.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Administrator: Wants to ensure that the game state remains valid throughout the game, based on the game rules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is currently in an active game.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It is the User’s turn.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game is in a valid state.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Guarantee: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game is in a valid state according to the Jungle game rules.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System updates the current state of the game for the user and the opponent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8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It is now the opponent’s turn.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Success Scenario: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chooses a piece to move.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chooses a game tile to move the piece to.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game state is updated for both User and Opponent, and Opponent is notified that it is now the opponent's turn.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2a. If the move is invalid according to the jungle game rules: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User is notified and asked to make a valid move.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does not update the game state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Technology and Data Variations List: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piece is selected by mouse.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tile is selected by mouse.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Frequency of Occurrence: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Could be nearly continuous.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Miscellaneous: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Sign 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Overview: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signs out of the XGame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Scope: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Online Jungle Game Software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Level: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 Goal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Primary Actor: User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Secondary Actor: 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Stakeholders and Interests: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User: Wants to sign out from the system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Administrator: Wants to ensure that that the database shows that the user offline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 user is currently registered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currently signed 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Success Guarantee: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signed out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returns to the login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Main Success Scenario: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selects the sign out function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prompts the user if they are sure they want to log out (yes/no)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selects yes and is logged out of the system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updates the database to indicate that the user is now offline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Extensions: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2a. If the user selects no: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user is not logged out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system does not update the database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Requirements: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Technology and Data Variations List: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Frequency of Occurrence: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Could be nearly continuous.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Miscellaneous: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Duck Keun Yang" w:id="13" w:date="2017-09-18T00:29:4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make a decision.</w:t>
      </w:r>
    </w:p>
  </w:comment>
  <w:comment w:author="Isaac Mauro" w:id="14" w:date="2017-09-18T00:29:4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we should leave these as open issues. We can bring them up in the presentation</w:t>
      </w:r>
    </w:p>
  </w:comment>
  <w:comment w:author="Duck Keun Yang" w:id="11" w:date="2017-09-17T22:46:2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use Find User first to view user profile.</w:t>
      </w:r>
    </w:p>
  </w:comment>
  <w:comment w:author="Yan Wang" w:id="0" w:date="2017-10-02T13:26:2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diagram</w:t>
      </w:r>
    </w:p>
  </w:comment>
  <w:comment w:author="Duck Keun Yang" w:id="7" w:date="2017-09-18T00:28:3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make a decision on this?</w:t>
      </w:r>
    </w:p>
  </w:comment>
  <w:comment w:author="Isaac Mauro" w:id="8" w:date="2017-09-18T00:28:3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that is getting too close to implementation</w:t>
      </w:r>
    </w:p>
  </w:comment>
  <w:comment w:author="Duck Keun Yang" w:id="4" w:date="2017-09-17T22:41:47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 flow</w:t>
      </w:r>
    </w:p>
  </w:comment>
  <w:comment w:author="Duck Keun Yang" w:id="15" w:date="2017-09-17T22:48:2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send invitation you must find user first</w:t>
      </w:r>
    </w:p>
  </w:comment>
  <w:comment w:author="Duck Keun Yang" w:id="5" w:date="2017-09-17T22:41:2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Functional requirement</w:t>
      </w:r>
    </w:p>
  </w:comment>
  <w:comment w:author="Yan Wang" w:id="3" w:date="2017-10-02T12:10:26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we can check in this way.</w:t>
      </w:r>
    </w:p>
  </w:comment>
  <w:comment w:author="Isaac Mauro" w:id="10" w:date="2017-10-05T09:16:01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is this specified in the assignment?</w:t>
      </w:r>
    </w:p>
  </w:comment>
  <w:comment w:author="Duck Keun Yang" w:id="18" w:date="2017-09-17T22:51:3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handles playing game asyn</w:t>
      </w:r>
    </w:p>
  </w:comment>
  <w:comment w:author="Yan Wang" w:id="2" w:date="2017-10-02T11:59:2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some specific users' info</w:t>
      </w:r>
    </w:p>
  </w:comment>
  <w:comment w:author="Duck Keun Yang" w:id="16" w:date="2017-09-17T22:51:1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handles the requirement that a user can quit anytime</w:t>
      </w:r>
    </w:p>
  </w:comment>
  <w:comment w:author="Duck Keun Yang" w:id="19" w:date="2017-09-17T22:50:45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inclusion to avoid duplicate flows</w:t>
      </w:r>
    </w:p>
  </w:comment>
  <w:comment w:author="Duck Keun Yang" w:id="9" w:date="2017-09-17T22:45:5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my design, Find User only verifies that the user is valid. And it initiates other features such as Send Invitation and View User profile by inclusion.</w:t>
      </w:r>
    </w:p>
  </w:comment>
  <w:comment w:author="Duck Keun Yang" w:id="6" w:date="2017-09-17T22:42:1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on Input</w:t>
      </w:r>
    </w:p>
  </w:comment>
  <w:comment w:author="Isaac Mauro" w:id="12" w:date="2017-10-05T09:20:53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why is this a requirement?</w:t>
      </w:r>
    </w:p>
  </w:comment>
  <w:comment w:author="Isaac Mauro" w:id="17" w:date="2017-10-05T09:39:22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what we actually want to happen? We should ask prof</w:t>
      </w:r>
    </w:p>
  </w:comment>
  <w:comment w:author="Yan Wang" w:id="1" w:date="2017-10-02T11:55:39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some conditions</w:t>
      </w:r>
    </w:p>
  </w:comment>
  <w:comment w:author="Isaac Mauro" w:id="20" w:date="2017-10-05T09:43:2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removed some of the extensions, since the Make move use case covered that flow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